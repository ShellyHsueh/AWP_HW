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1F" w:rsidRPr="00B27AC3" w:rsidRDefault="00915D1F" w:rsidP="00915D1F">
      <w:pPr>
        <w:widowControl/>
        <w:jc w:val="center"/>
        <w:rPr>
          <w:rFonts w:ascii="Times New Roman" w:eastAsia="標楷體" w:hAnsi="Times New Roman" w:cs="Times New Roman"/>
          <w:b/>
          <w:kern w:val="0"/>
          <w:sz w:val="48"/>
          <w:szCs w:val="48"/>
          <w:rPrChange w:id="0" w:author="Bill Chiu" w:date="2018-10-14T14:10:00Z">
            <w:rPr>
              <w:rFonts w:ascii="新細明體" w:eastAsia="新細明體" w:hAnsi="新細明體" w:cs="新細明體"/>
              <w:b/>
              <w:kern w:val="0"/>
              <w:sz w:val="48"/>
              <w:szCs w:val="48"/>
            </w:rPr>
          </w:rPrChange>
        </w:rPr>
      </w:pPr>
      <w:bookmarkStart w:id="1" w:name="_GoBack"/>
      <w:bookmarkEnd w:id="1"/>
      <w:proofErr w:type="spellStart"/>
      <w:r w:rsidRPr="00B27AC3">
        <w:rPr>
          <w:rFonts w:ascii="Times New Roman" w:eastAsia="標楷體" w:hAnsi="Times New Roman" w:cs="Times New Roman"/>
          <w:b/>
          <w:kern w:val="0"/>
          <w:sz w:val="48"/>
          <w:szCs w:val="48"/>
          <w:rPrChange w:id="2" w:author="Bill Chiu" w:date="2018-10-14T14:10:00Z">
            <w:rPr>
              <w:rFonts w:ascii="新細明體" w:eastAsia="新細明體" w:hAnsi="新細明體" w:cs="新細明體"/>
              <w:b/>
              <w:kern w:val="0"/>
              <w:sz w:val="48"/>
              <w:szCs w:val="48"/>
            </w:rPr>
          </w:rPrChange>
        </w:rPr>
        <w:t>OurTube</w:t>
      </w:r>
      <w:proofErr w:type="spellEnd"/>
      <w:r w:rsidRPr="00B27AC3">
        <w:rPr>
          <w:rFonts w:ascii="Times New Roman" w:eastAsia="標楷體" w:hAnsi="Times New Roman" w:cs="Times New Roman" w:hint="eastAsia"/>
          <w:b/>
          <w:kern w:val="0"/>
          <w:sz w:val="48"/>
          <w:szCs w:val="48"/>
          <w:rPrChange w:id="3" w:author="Bill Chiu" w:date="2018-10-14T14:10:00Z">
            <w:rPr>
              <w:rFonts w:ascii="新細明體" w:eastAsia="新細明體" w:hAnsi="新細明體" w:cs="新細明體" w:hint="eastAsia"/>
              <w:b/>
              <w:kern w:val="0"/>
              <w:sz w:val="48"/>
              <w:szCs w:val="48"/>
            </w:rPr>
          </w:rPrChange>
        </w:rPr>
        <w:t>播放頁文件</w:t>
      </w:r>
    </w:p>
    <w:p w:rsidR="00B27F40" w:rsidRPr="00B27AC3" w:rsidRDefault="00B27F40" w:rsidP="00B27F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kern w:val="0"/>
          <w:szCs w:val="24"/>
          <w:rPrChange w:id="4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b/>
          <w:kern w:val="0"/>
          <w:szCs w:val="24"/>
          <w:rPrChange w:id="5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>需求分析</w:t>
      </w:r>
    </w:p>
    <w:p w:rsidR="00B27F40" w:rsidRPr="00B27AC3" w:rsidRDefault="003664B3" w:rsidP="003664B3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6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7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與</w:t>
      </w:r>
      <w:del w:id="8" w:author="Bill Chiu" w:date="2018-10-14T14:11:00Z">
        <w:r w:rsidRPr="00B27AC3" w:rsidDel="00E80268">
          <w:rPr>
            <w:rFonts w:ascii="Times New Roman" w:eastAsia="標楷體" w:hAnsi="Times New Roman" w:cs="Times New Roman"/>
            <w:kern w:val="0"/>
            <w:szCs w:val="24"/>
            <w:rPrChange w:id="9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youtube</w:delText>
        </w:r>
      </w:del>
      <w:proofErr w:type="spellStart"/>
      <w:ins w:id="10" w:author="Bill Chiu" w:date="2018-10-14T14:11:00Z">
        <w:r w:rsidR="00E80268">
          <w:rPr>
            <w:rFonts w:ascii="Times New Roman" w:eastAsia="標楷體" w:hAnsi="Times New Roman" w:cs="Times New Roman"/>
            <w:kern w:val="0"/>
            <w:szCs w:val="24"/>
          </w:rPr>
          <w:t>Y</w:t>
        </w:r>
        <w:r w:rsidR="00E80268" w:rsidRPr="00B27AC3">
          <w:rPr>
            <w:rFonts w:ascii="Times New Roman" w:eastAsia="標楷體" w:hAnsi="Times New Roman" w:cs="Times New Roman"/>
            <w:kern w:val="0"/>
            <w:szCs w:val="24"/>
            <w:rPrChange w:id="11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t>outube</w:t>
        </w:r>
      </w:ins>
      <w:proofErr w:type="spellEnd"/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2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相同的影片播放方式，符合大眾的習慣。</w:t>
      </w:r>
    </w:p>
    <w:p w:rsidR="003664B3" w:rsidRPr="00B27AC3" w:rsidRDefault="003664B3" w:rsidP="003664B3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13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4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影片附有字幕，提供使用者對照。</w:t>
      </w:r>
    </w:p>
    <w:p w:rsidR="003664B3" w:rsidRPr="00B27AC3" w:rsidRDefault="003664B3" w:rsidP="003664B3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15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proofErr w:type="gramStart"/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6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每播完</w:t>
      </w:r>
      <w:proofErr w:type="gramEnd"/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7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一</w:t>
      </w:r>
      <w:r w:rsidR="001750B9" w:rsidRPr="00B27AC3">
        <w:rPr>
          <w:rFonts w:ascii="Times New Roman" w:eastAsia="標楷體" w:hAnsi="Times New Roman" w:cs="Times New Roman" w:hint="eastAsia"/>
          <w:kern w:val="0"/>
          <w:szCs w:val="24"/>
          <w:rPrChange w:id="18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段</w:t>
      </w: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9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字幕</w:t>
      </w:r>
      <w:ins w:id="20" w:author="Bill Chiu" w:date="2018-10-14T14:06:00Z">
        <w:r w:rsidR="00C620EE" w:rsidRPr="00B27AC3">
          <w:rPr>
            <w:rFonts w:ascii="Times New Roman" w:eastAsia="標楷體" w:hAnsi="Times New Roman" w:cs="Times New Roman" w:hint="eastAsia"/>
            <w:kern w:val="0"/>
            <w:szCs w:val="24"/>
            <w:rPrChange w:id="21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後</w:t>
        </w:r>
      </w:ins>
      <w:del w:id="22" w:author="Bill Chiu" w:date="2018-10-14T14:06:00Z">
        <w:r w:rsidRPr="00B27AC3" w:rsidDel="00C620EE">
          <w:rPr>
            <w:rFonts w:ascii="Times New Roman" w:eastAsia="標楷體" w:hAnsi="Times New Roman" w:cs="Times New Roman" w:hint="eastAsia"/>
            <w:kern w:val="0"/>
            <w:szCs w:val="24"/>
            <w:rPrChange w:id="23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，</w:delText>
        </w:r>
      </w:del>
      <w:r w:rsidRPr="00B27AC3">
        <w:rPr>
          <w:rFonts w:ascii="Times New Roman" w:eastAsia="標楷體" w:hAnsi="Times New Roman" w:cs="Times New Roman" w:hint="eastAsia"/>
          <w:kern w:val="0"/>
          <w:szCs w:val="24"/>
          <w:rPrChange w:id="24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影片</w:t>
      </w:r>
      <w:ins w:id="25" w:author="Bill Chiu" w:date="2018-10-14T14:06:00Z">
        <w:r w:rsidR="00C620EE" w:rsidRPr="00B27AC3">
          <w:rPr>
            <w:rFonts w:ascii="Times New Roman" w:eastAsia="標楷體" w:hAnsi="Times New Roman" w:cs="Times New Roman" w:hint="eastAsia"/>
            <w:kern w:val="0"/>
            <w:szCs w:val="24"/>
            <w:rPrChange w:id="26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即自動</w:t>
        </w:r>
      </w:ins>
      <w:del w:id="27" w:author="Bill Chiu" w:date="2018-10-14T14:06:00Z">
        <w:r w:rsidRPr="00B27AC3" w:rsidDel="00C620EE">
          <w:rPr>
            <w:rFonts w:ascii="Times New Roman" w:eastAsia="標楷體" w:hAnsi="Times New Roman" w:cs="Times New Roman" w:hint="eastAsia"/>
            <w:kern w:val="0"/>
            <w:szCs w:val="24"/>
            <w:rPrChange w:id="28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會</w:delText>
        </w:r>
      </w:del>
      <w:r w:rsidRPr="00B27AC3">
        <w:rPr>
          <w:rFonts w:ascii="Times New Roman" w:eastAsia="標楷體" w:hAnsi="Times New Roman" w:cs="Times New Roman" w:hint="eastAsia"/>
          <w:kern w:val="0"/>
          <w:szCs w:val="24"/>
          <w:rPrChange w:id="29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暫停，直到使用者按下播放鍵。</w:t>
      </w:r>
    </w:p>
    <w:p w:rsidR="00915D1F" w:rsidRPr="00B27AC3" w:rsidRDefault="003664B3" w:rsidP="00915D1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30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31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可以在右邊的字幕區點選特定的字幕，使影片跳到該字幕的時間。</w:t>
      </w:r>
    </w:p>
    <w:p w:rsidR="00915D1F" w:rsidRPr="00B27AC3" w:rsidRDefault="00915D1F" w:rsidP="00915D1F">
      <w:pPr>
        <w:widowControl/>
        <w:ind w:left="480"/>
        <w:rPr>
          <w:rFonts w:ascii="Times New Roman" w:eastAsia="標楷體" w:hAnsi="Times New Roman" w:cs="Times New Roman"/>
          <w:kern w:val="0"/>
          <w:szCs w:val="24"/>
          <w:rPrChange w:id="32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</w:p>
    <w:p w:rsidR="00B27F40" w:rsidRPr="00B27AC3" w:rsidRDefault="00B27F40" w:rsidP="00B27F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kern w:val="0"/>
          <w:szCs w:val="24"/>
          <w:rPrChange w:id="33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b/>
          <w:kern w:val="0"/>
          <w:szCs w:val="24"/>
          <w:rPrChange w:id="34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>使用情境</w:t>
      </w:r>
    </w:p>
    <w:p w:rsidR="00B27F40" w:rsidRPr="00B27AC3" w:rsidRDefault="008A1370" w:rsidP="007A594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35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36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網頁讀取完畢之後，影片會開始播放，影片的播放介面與</w:t>
      </w:r>
      <w:del w:id="37" w:author="Bill Chiu" w:date="2018-10-14T14:11:00Z">
        <w:r w:rsidRPr="00B27AC3" w:rsidDel="00E80268">
          <w:rPr>
            <w:rFonts w:ascii="Times New Roman" w:eastAsia="標楷體" w:hAnsi="Times New Roman" w:cs="Times New Roman"/>
            <w:kern w:val="0"/>
            <w:szCs w:val="24"/>
            <w:rPrChange w:id="38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youtube</w:delText>
        </w:r>
      </w:del>
      <w:proofErr w:type="spellStart"/>
      <w:ins w:id="39" w:author="Bill Chiu" w:date="2018-10-14T14:11:00Z">
        <w:r w:rsidR="00E80268">
          <w:rPr>
            <w:rFonts w:ascii="Times New Roman" w:eastAsia="標楷體" w:hAnsi="Times New Roman" w:cs="Times New Roman"/>
            <w:kern w:val="0"/>
            <w:szCs w:val="24"/>
          </w:rPr>
          <w:t>Y</w:t>
        </w:r>
        <w:r w:rsidR="00E80268" w:rsidRPr="00B27AC3">
          <w:rPr>
            <w:rFonts w:ascii="Times New Roman" w:eastAsia="標楷體" w:hAnsi="Times New Roman" w:cs="Times New Roman"/>
            <w:kern w:val="0"/>
            <w:szCs w:val="24"/>
            <w:rPrChange w:id="40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t>outube</w:t>
        </w:r>
      </w:ins>
      <w:proofErr w:type="spellEnd"/>
      <w:r w:rsidRPr="00B27AC3">
        <w:rPr>
          <w:rFonts w:ascii="Times New Roman" w:eastAsia="標楷體" w:hAnsi="Times New Roman" w:cs="Times New Roman" w:hint="eastAsia"/>
          <w:kern w:val="0"/>
          <w:szCs w:val="24"/>
          <w:rPrChange w:id="41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相同，</w:t>
      </w:r>
      <w:r w:rsidR="00915D1F" w:rsidRPr="00B27AC3">
        <w:rPr>
          <w:rFonts w:ascii="Times New Roman" w:eastAsia="標楷體" w:hAnsi="Times New Roman" w:cs="Times New Roman" w:hint="eastAsia"/>
          <w:kern w:val="0"/>
          <w:szCs w:val="24"/>
          <w:rPrChange w:id="42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所以能使用</w:t>
      </w:r>
      <w:del w:id="43" w:author="Bill Chiu" w:date="2018-10-14T14:11:00Z">
        <w:r w:rsidR="00915D1F" w:rsidRPr="00B27AC3" w:rsidDel="00E80268">
          <w:rPr>
            <w:rFonts w:ascii="Times New Roman" w:eastAsia="標楷體" w:hAnsi="Times New Roman" w:cs="Times New Roman"/>
            <w:kern w:val="0"/>
            <w:szCs w:val="24"/>
            <w:rPrChange w:id="44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youtube</w:delText>
        </w:r>
      </w:del>
      <w:proofErr w:type="spellStart"/>
      <w:ins w:id="45" w:author="Bill Chiu" w:date="2018-10-14T14:11:00Z">
        <w:r w:rsidR="00E80268">
          <w:rPr>
            <w:rFonts w:ascii="Times New Roman" w:eastAsia="標楷體" w:hAnsi="Times New Roman" w:cs="Times New Roman"/>
            <w:kern w:val="0"/>
            <w:szCs w:val="24"/>
          </w:rPr>
          <w:t>Y</w:t>
        </w:r>
        <w:r w:rsidR="00E80268" w:rsidRPr="00B27AC3">
          <w:rPr>
            <w:rFonts w:ascii="Times New Roman" w:eastAsia="標楷體" w:hAnsi="Times New Roman" w:cs="Times New Roman"/>
            <w:kern w:val="0"/>
            <w:szCs w:val="24"/>
            <w:rPrChange w:id="46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t>outube</w:t>
        </w:r>
      </w:ins>
      <w:proofErr w:type="spellEnd"/>
      <w:r w:rsidR="00915D1F" w:rsidRPr="00B27AC3">
        <w:rPr>
          <w:rFonts w:ascii="Times New Roman" w:eastAsia="標楷體" w:hAnsi="Times New Roman" w:cs="Times New Roman" w:hint="eastAsia"/>
          <w:kern w:val="0"/>
          <w:szCs w:val="24"/>
          <w:rPrChange w:id="47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的方式來控制影片的音量，進度條，以及播放速度。</w:t>
      </w:r>
    </w:p>
    <w:p w:rsidR="00915D1F" w:rsidRPr="00B27AC3" w:rsidRDefault="00915D1F" w:rsidP="007A594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48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49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每當影片播完一段字幕後，影片會自動暫停，此時，需要按下播放鍵使影片繼續。</w:t>
      </w:r>
    </w:p>
    <w:p w:rsidR="00915D1F" w:rsidRPr="00B27AC3" w:rsidRDefault="00915D1F" w:rsidP="007A594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50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51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如果想要聽特定的字幕，可以在右邊的字幕區點選，影片將會跳到該段字幕的時間，並且播放該段字幕，然後暫停。</w:t>
      </w:r>
    </w:p>
    <w:p w:rsidR="00915D1F" w:rsidRPr="00B27AC3" w:rsidRDefault="00915D1F" w:rsidP="007A594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52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53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影片播放</w:t>
      </w:r>
      <w:del w:id="54" w:author="Bill Chiu" w:date="2018-10-14T13:52:00Z">
        <w:r w:rsidRPr="00B27AC3" w:rsidDel="007A594F">
          <w:rPr>
            <w:rFonts w:ascii="Times New Roman" w:eastAsia="標楷體" w:hAnsi="Times New Roman" w:cs="Times New Roman" w:hint="eastAsia"/>
            <w:kern w:val="0"/>
            <w:szCs w:val="24"/>
            <w:rPrChange w:id="55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全程</w:delText>
        </w:r>
      </w:del>
      <w:ins w:id="56" w:author="Bill Chiu" w:date="2018-10-14T13:52:00Z">
        <w:r w:rsidR="007A594F" w:rsidRPr="00B27AC3">
          <w:rPr>
            <w:rFonts w:ascii="Times New Roman" w:eastAsia="標楷體" w:hAnsi="Times New Roman" w:cs="Times New Roman" w:hint="eastAsia"/>
            <w:kern w:val="0"/>
            <w:szCs w:val="24"/>
            <w:rPrChange w:id="57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過程中</w:t>
        </w:r>
      </w:ins>
      <w:r w:rsidRPr="00B27AC3">
        <w:rPr>
          <w:rFonts w:ascii="Times New Roman" w:eastAsia="標楷體" w:hAnsi="Times New Roman" w:cs="Times New Roman" w:hint="eastAsia"/>
          <w:kern w:val="0"/>
          <w:szCs w:val="24"/>
          <w:rPrChange w:id="58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，</w:t>
      </w:r>
      <w:del w:id="59" w:author="Bill Chiu" w:date="2018-10-14T13:52:00Z">
        <w:r w:rsidRPr="00B27AC3" w:rsidDel="007A594F">
          <w:rPr>
            <w:rFonts w:ascii="Times New Roman" w:eastAsia="標楷體" w:hAnsi="Times New Roman" w:cs="Times New Roman" w:hint="eastAsia"/>
            <w:kern w:val="0"/>
            <w:szCs w:val="24"/>
            <w:rPrChange w:id="60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右邊的</w:delText>
        </w:r>
      </w:del>
      <w:r w:rsidRPr="00B27AC3">
        <w:rPr>
          <w:rFonts w:ascii="Times New Roman" w:eastAsia="標楷體" w:hAnsi="Times New Roman" w:cs="Times New Roman" w:hint="eastAsia"/>
          <w:kern w:val="0"/>
          <w:szCs w:val="24"/>
          <w:rPrChange w:id="61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字幕區皆會將目前影片播放的字幕</w:t>
      </w:r>
      <w:ins w:id="62" w:author="Bill Chiu" w:date="2018-10-14T13:52:00Z">
        <w:r w:rsidR="007A594F" w:rsidRPr="00B27AC3">
          <w:rPr>
            <w:rFonts w:ascii="Times New Roman" w:eastAsia="標楷體" w:hAnsi="Times New Roman" w:cs="Times New Roman" w:hint="eastAsia"/>
            <w:kern w:val="0"/>
            <w:szCs w:val="24"/>
            <w:rPrChange w:id="63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以</w:t>
        </w:r>
      </w:ins>
      <w:del w:id="64" w:author="Bill Chiu" w:date="2018-10-14T13:52:00Z">
        <w:r w:rsidRPr="00B27AC3" w:rsidDel="007A594F">
          <w:rPr>
            <w:rFonts w:ascii="Times New Roman" w:eastAsia="標楷體" w:hAnsi="Times New Roman" w:cs="Times New Roman" w:hint="eastAsia"/>
            <w:kern w:val="0"/>
            <w:szCs w:val="24"/>
            <w:rPrChange w:id="65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用</w:delText>
        </w:r>
      </w:del>
      <w:r w:rsidRPr="00B27AC3">
        <w:rPr>
          <w:rFonts w:ascii="Times New Roman" w:eastAsia="標楷體" w:hAnsi="Times New Roman" w:cs="Times New Roman" w:hint="eastAsia"/>
          <w:kern w:val="0"/>
          <w:szCs w:val="24"/>
          <w:rPrChange w:id="66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黃底標</w:t>
      </w:r>
      <w:proofErr w:type="gramStart"/>
      <w:ins w:id="67" w:author="Bill Chiu" w:date="2018-10-14T13:53:00Z">
        <w:r w:rsidR="007A594F" w:rsidRPr="00B27AC3">
          <w:rPr>
            <w:rFonts w:ascii="Times New Roman" w:eastAsia="標楷體" w:hAnsi="Times New Roman" w:cs="Times New Roman" w:hint="eastAsia"/>
            <w:kern w:val="0"/>
            <w:szCs w:val="24"/>
            <w:rPrChange w:id="68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註</w:t>
        </w:r>
      </w:ins>
      <w:proofErr w:type="gramEnd"/>
      <w:del w:id="69" w:author="Bill Chiu" w:date="2018-10-14T13:53:00Z">
        <w:r w:rsidRPr="00B27AC3" w:rsidDel="007A594F">
          <w:rPr>
            <w:rFonts w:ascii="Times New Roman" w:eastAsia="標楷體" w:hAnsi="Times New Roman" w:cs="Times New Roman" w:hint="eastAsia"/>
            <w:kern w:val="0"/>
            <w:szCs w:val="24"/>
            <w:rPrChange w:id="70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記起來</w:delText>
        </w:r>
      </w:del>
      <w:ins w:id="71" w:author="Bill Chiu" w:date="2018-10-14T13:53:00Z">
        <w:r w:rsidR="007A594F" w:rsidRPr="00B27AC3">
          <w:rPr>
            <w:rFonts w:ascii="Times New Roman" w:eastAsia="標楷體" w:hAnsi="Times New Roman" w:cs="Times New Roman" w:hint="eastAsia"/>
            <w:kern w:val="0"/>
            <w:szCs w:val="24"/>
            <w:rPrChange w:id="72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，方便使用者迅速查閱字幕內容</w:t>
        </w:r>
      </w:ins>
      <w:r w:rsidRPr="00B27AC3">
        <w:rPr>
          <w:rFonts w:ascii="Times New Roman" w:eastAsia="標楷體" w:hAnsi="Times New Roman" w:cs="Times New Roman" w:hint="eastAsia"/>
          <w:kern w:val="0"/>
          <w:szCs w:val="24"/>
          <w:rPrChange w:id="73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。</w:t>
      </w:r>
    </w:p>
    <w:p w:rsidR="00915D1F" w:rsidRPr="00B27AC3" w:rsidRDefault="00915D1F" w:rsidP="00B27F40">
      <w:pPr>
        <w:pStyle w:val="a3"/>
        <w:widowControl/>
        <w:ind w:leftChars="0" w:left="384"/>
        <w:rPr>
          <w:rFonts w:ascii="Times New Roman" w:eastAsia="標楷體" w:hAnsi="Times New Roman" w:cs="Times New Roman"/>
          <w:kern w:val="0"/>
          <w:szCs w:val="24"/>
          <w:rPrChange w:id="74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</w:p>
    <w:p w:rsidR="00B27F40" w:rsidRPr="00B27AC3" w:rsidRDefault="00B27F40" w:rsidP="00B27F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kern w:val="0"/>
          <w:szCs w:val="24"/>
          <w:rPrChange w:id="75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b/>
          <w:kern w:val="0"/>
          <w:szCs w:val="24"/>
          <w:rPrChange w:id="76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>功能介面</w:t>
      </w:r>
    </w:p>
    <w:p w:rsidR="003664B3" w:rsidRPr="00B27AC3" w:rsidRDefault="003664B3" w:rsidP="003664B3">
      <w:pPr>
        <w:pStyle w:val="a3"/>
        <w:rPr>
          <w:rFonts w:ascii="Times New Roman" w:eastAsia="標楷體" w:hAnsi="Times New Roman" w:cs="Times New Roman"/>
          <w:kern w:val="0"/>
          <w:szCs w:val="24"/>
          <w:rPrChange w:id="77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</w:p>
    <w:p w:rsidR="003664B3" w:rsidRPr="00B27AC3" w:rsidRDefault="003664B3" w:rsidP="003664B3">
      <w:pPr>
        <w:pStyle w:val="a3"/>
        <w:widowControl/>
        <w:ind w:leftChars="0" w:left="384"/>
        <w:rPr>
          <w:rFonts w:ascii="Times New Roman" w:eastAsia="標楷體" w:hAnsi="Times New Roman" w:cs="Times New Roman"/>
          <w:kern w:val="0"/>
          <w:szCs w:val="24"/>
          <w:rPrChange w:id="78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noProof/>
          <w:rPrChange w:id="79">
            <w:rPr>
              <w:noProof/>
            </w:rPr>
          </w:rPrChange>
        </w:rPr>
        <w:drawing>
          <wp:inline distT="0" distB="0" distL="0" distR="0" wp14:anchorId="7828BAE6" wp14:editId="27E0EB13">
            <wp:extent cx="5274310" cy="2357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B3" w:rsidRPr="00B27AC3" w:rsidRDefault="003664B3" w:rsidP="003664B3">
      <w:pPr>
        <w:pStyle w:val="a3"/>
        <w:widowControl/>
        <w:ind w:leftChars="0" w:left="384"/>
        <w:rPr>
          <w:rFonts w:ascii="Times New Roman" w:eastAsia="標楷體" w:hAnsi="Times New Roman" w:cs="Times New Roman"/>
          <w:rPrChange w:id="80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81" w:author="Bill Chiu" w:date="2018-10-14T14:10:00Z">
            <w:rPr>
              <w:rFonts w:hint="eastAsia"/>
            </w:rPr>
          </w:rPrChange>
        </w:rPr>
        <w:t>左半邊為影片播放區，操作方法與</w:t>
      </w:r>
      <w:del w:id="82" w:author="Bill Chiu" w:date="2018-10-14T14:11:00Z">
        <w:r w:rsidRPr="00B27AC3" w:rsidDel="00E66096">
          <w:rPr>
            <w:rFonts w:ascii="Times New Roman" w:eastAsia="標楷體" w:hAnsi="Times New Roman" w:cs="Times New Roman"/>
            <w:rPrChange w:id="83" w:author="Bill Chiu" w:date="2018-10-14T14:10:00Z">
              <w:rPr/>
            </w:rPrChange>
          </w:rPr>
          <w:delText>youtube</w:delText>
        </w:r>
      </w:del>
      <w:proofErr w:type="spellStart"/>
      <w:ins w:id="84" w:author="Bill Chiu" w:date="2018-10-14T14:11:00Z">
        <w:r w:rsidR="00E66096">
          <w:rPr>
            <w:rFonts w:ascii="Times New Roman" w:eastAsia="標楷體" w:hAnsi="Times New Roman" w:cs="Times New Roman"/>
          </w:rPr>
          <w:t>Y</w:t>
        </w:r>
        <w:r w:rsidR="00E66096" w:rsidRPr="00B27AC3">
          <w:rPr>
            <w:rFonts w:ascii="Times New Roman" w:eastAsia="標楷體" w:hAnsi="Times New Roman" w:cs="Times New Roman"/>
            <w:rPrChange w:id="85" w:author="Bill Chiu" w:date="2018-10-14T14:10:00Z">
              <w:rPr/>
            </w:rPrChange>
          </w:rPr>
          <w:t>outube</w:t>
        </w:r>
      </w:ins>
      <w:proofErr w:type="spellEnd"/>
      <w:r w:rsidRPr="00B27AC3">
        <w:rPr>
          <w:rFonts w:ascii="Times New Roman" w:eastAsia="標楷體" w:hAnsi="Times New Roman" w:cs="Times New Roman" w:hint="eastAsia"/>
          <w:rPrChange w:id="86" w:author="Bill Chiu" w:date="2018-10-14T14:10:00Z">
            <w:rPr>
              <w:rFonts w:hint="eastAsia"/>
            </w:rPr>
          </w:rPrChange>
        </w:rPr>
        <w:t>相</w:t>
      </w:r>
      <w:r w:rsidR="001750B9" w:rsidRPr="00B27AC3">
        <w:rPr>
          <w:rFonts w:ascii="Times New Roman" w:eastAsia="標楷體" w:hAnsi="Times New Roman" w:cs="Times New Roman" w:hint="eastAsia"/>
          <w:rPrChange w:id="87" w:author="Bill Chiu" w:date="2018-10-14T14:10:00Z">
            <w:rPr>
              <w:rFonts w:hint="eastAsia"/>
            </w:rPr>
          </w:rPrChange>
        </w:rPr>
        <w:t>同</w:t>
      </w:r>
    </w:p>
    <w:p w:rsidR="003664B3" w:rsidRPr="00B27AC3" w:rsidRDefault="003664B3" w:rsidP="003664B3">
      <w:pPr>
        <w:pStyle w:val="a3"/>
        <w:widowControl/>
        <w:ind w:leftChars="0" w:left="384"/>
        <w:rPr>
          <w:rFonts w:ascii="Times New Roman" w:eastAsia="標楷體" w:hAnsi="Times New Roman" w:cs="Times New Roman"/>
          <w:rPrChange w:id="88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89" w:author="Bill Chiu" w:date="2018-10-14T14:10:00Z">
            <w:rPr>
              <w:rFonts w:hint="eastAsia"/>
            </w:rPr>
          </w:rPrChange>
        </w:rPr>
        <w:t>右半邊為字幕區，其中有被標記的句子為影片目前的字幕</w:t>
      </w:r>
    </w:p>
    <w:p w:rsidR="003664B3" w:rsidRPr="00B27AC3" w:rsidRDefault="003664B3" w:rsidP="003664B3">
      <w:pPr>
        <w:pStyle w:val="a3"/>
        <w:widowControl/>
        <w:ind w:leftChars="0" w:left="384"/>
        <w:rPr>
          <w:rFonts w:ascii="Times New Roman" w:eastAsia="標楷體" w:hAnsi="Times New Roman" w:cs="Times New Roman"/>
          <w:rPrChange w:id="90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91" w:author="Bill Chiu" w:date="2018-10-14T14:10:00Z">
            <w:rPr>
              <w:rFonts w:hint="eastAsia"/>
            </w:rPr>
          </w:rPrChange>
        </w:rPr>
        <w:t>另外，字幕有以下的</w:t>
      </w:r>
      <w:r w:rsidRPr="00B27AC3">
        <w:rPr>
          <w:rFonts w:ascii="Times New Roman" w:eastAsia="標楷體" w:hAnsi="Times New Roman" w:cs="Times New Roman"/>
          <w:rPrChange w:id="92" w:author="Bill Chiu" w:date="2018-10-14T14:10:00Z">
            <w:rPr/>
          </w:rPrChange>
        </w:rPr>
        <w:t>4</w:t>
      </w:r>
      <w:r w:rsidRPr="00B27AC3">
        <w:rPr>
          <w:rFonts w:ascii="Times New Roman" w:eastAsia="標楷體" w:hAnsi="Times New Roman" w:cs="Times New Roman" w:hint="eastAsia"/>
          <w:rPrChange w:id="93" w:author="Bill Chiu" w:date="2018-10-14T14:10:00Z">
            <w:rPr>
              <w:rFonts w:hint="eastAsia"/>
            </w:rPr>
          </w:rPrChange>
        </w:rPr>
        <w:t>項功能：</w:t>
      </w:r>
    </w:p>
    <w:p w:rsidR="00915D1F" w:rsidRPr="00B27AC3" w:rsidRDefault="003664B3" w:rsidP="00915D1F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rPrChange w:id="94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95" w:author="Bill Chiu" w:date="2018-10-14T14:10:00Z">
            <w:rPr>
              <w:rFonts w:hint="eastAsia"/>
            </w:rPr>
          </w:rPrChange>
        </w:rPr>
        <w:t>影片會與字幕同步，</w:t>
      </w:r>
      <w:ins w:id="96" w:author="Bill Chiu" w:date="2018-10-14T13:56:00Z">
        <w:r w:rsidR="007A594F" w:rsidRPr="00B27AC3">
          <w:rPr>
            <w:rFonts w:ascii="Times New Roman" w:eastAsia="標楷體" w:hAnsi="Times New Roman" w:cs="Times New Roman" w:hint="eastAsia"/>
            <w:rPrChange w:id="97" w:author="Bill Chiu" w:date="2018-10-14T14:10:00Z">
              <w:rPr>
                <w:rFonts w:hint="eastAsia"/>
              </w:rPr>
            </w:rPrChange>
          </w:rPr>
          <w:t>正在播放中的字幕會</w:t>
        </w:r>
      </w:ins>
      <w:ins w:id="98" w:author="Bill Chiu" w:date="2018-10-14T13:58:00Z">
        <w:r w:rsidR="007A594F" w:rsidRPr="00B27AC3">
          <w:rPr>
            <w:rFonts w:ascii="Times New Roman" w:eastAsia="標楷體" w:hAnsi="Times New Roman" w:cs="Times New Roman" w:hint="eastAsia"/>
            <w:rPrChange w:id="99" w:author="Bill Chiu" w:date="2018-10-14T14:10:00Z">
              <w:rPr>
                <w:rFonts w:hint="eastAsia"/>
              </w:rPr>
            </w:rPrChange>
          </w:rPr>
          <w:t>以黃底</w:t>
        </w:r>
      </w:ins>
      <w:ins w:id="100" w:author="Bill Chiu" w:date="2018-10-14T13:56:00Z">
        <w:r w:rsidR="007A594F" w:rsidRPr="00B27AC3">
          <w:rPr>
            <w:rFonts w:ascii="Times New Roman" w:eastAsia="標楷體" w:hAnsi="Times New Roman" w:cs="Times New Roman" w:hint="eastAsia"/>
            <w:rPrChange w:id="101" w:author="Bill Chiu" w:date="2018-10-14T14:10:00Z">
              <w:rPr>
                <w:rFonts w:hint="eastAsia"/>
              </w:rPr>
            </w:rPrChange>
          </w:rPr>
          <w:t>呈現</w:t>
        </w:r>
      </w:ins>
      <w:ins w:id="102" w:author="Bill Chiu" w:date="2018-10-14T13:57:00Z">
        <w:r w:rsidR="007A594F" w:rsidRPr="00B27AC3">
          <w:rPr>
            <w:rFonts w:ascii="Times New Roman" w:eastAsia="標楷體" w:hAnsi="Times New Roman" w:cs="Times New Roman" w:hint="eastAsia"/>
            <w:rPrChange w:id="103" w:author="Bill Chiu" w:date="2018-10-14T14:10:00Z">
              <w:rPr>
                <w:rFonts w:hint="eastAsia"/>
              </w:rPr>
            </w:rPrChange>
          </w:rPr>
          <w:t>在第二列</w:t>
        </w:r>
      </w:ins>
      <w:ins w:id="104" w:author="Bill Chiu" w:date="2018-10-14T13:56:00Z">
        <w:r w:rsidR="007A594F" w:rsidRPr="00B27AC3">
          <w:rPr>
            <w:rFonts w:ascii="Times New Roman" w:eastAsia="標楷體" w:hAnsi="Times New Roman" w:cs="Times New Roman" w:hint="eastAsia"/>
            <w:rPrChange w:id="105" w:author="Bill Chiu" w:date="2018-10-14T14:10:00Z">
              <w:rPr>
                <w:rFonts w:hint="eastAsia"/>
              </w:rPr>
            </w:rPrChange>
          </w:rPr>
          <w:t>，</w:t>
        </w:r>
      </w:ins>
      <w:r w:rsidRPr="00B27AC3">
        <w:rPr>
          <w:rFonts w:ascii="Times New Roman" w:eastAsia="標楷體" w:hAnsi="Times New Roman" w:cs="Times New Roman" w:hint="eastAsia"/>
          <w:rPrChange w:id="106" w:author="Bill Chiu" w:date="2018-10-14T14:10:00Z">
            <w:rPr>
              <w:rFonts w:hint="eastAsia"/>
            </w:rPr>
          </w:rPrChange>
        </w:rPr>
        <w:t>並會隨著</w:t>
      </w:r>
      <w:ins w:id="107" w:author="Bill Chiu" w:date="2018-10-14T13:54:00Z">
        <w:r w:rsidR="007A594F" w:rsidRPr="00B27AC3">
          <w:rPr>
            <w:rFonts w:ascii="Times New Roman" w:eastAsia="標楷體" w:hAnsi="Times New Roman" w:cs="Times New Roman" w:hint="eastAsia"/>
            <w:rPrChange w:id="108" w:author="Bill Chiu" w:date="2018-10-14T14:10:00Z">
              <w:rPr>
                <w:rFonts w:hint="eastAsia"/>
              </w:rPr>
            </w:rPrChange>
          </w:rPr>
          <w:t>播放時間</w:t>
        </w:r>
      </w:ins>
      <w:ins w:id="109" w:author="Bill Chiu" w:date="2018-10-14T13:57:00Z">
        <w:r w:rsidR="007A594F" w:rsidRPr="00B27AC3">
          <w:rPr>
            <w:rFonts w:ascii="Times New Roman" w:eastAsia="標楷體" w:hAnsi="Times New Roman" w:cs="Times New Roman" w:hint="eastAsia"/>
            <w:rPrChange w:id="110" w:author="Bill Chiu" w:date="2018-10-14T14:10:00Z">
              <w:rPr>
                <w:rFonts w:hint="eastAsia"/>
              </w:rPr>
            </w:rPrChange>
          </w:rPr>
          <w:t>自動</w:t>
        </w:r>
      </w:ins>
      <w:r w:rsidRPr="00B27AC3">
        <w:rPr>
          <w:rFonts w:ascii="Times New Roman" w:eastAsia="標楷體" w:hAnsi="Times New Roman" w:cs="Times New Roman" w:hint="eastAsia"/>
          <w:rPrChange w:id="111" w:author="Bill Chiu" w:date="2018-10-14T14:10:00Z">
            <w:rPr>
              <w:rFonts w:hint="eastAsia"/>
            </w:rPr>
          </w:rPrChange>
        </w:rPr>
        <w:t>向下捲動</w:t>
      </w:r>
      <w:ins w:id="112" w:author="Bill Chiu" w:date="2018-10-14T13:57:00Z">
        <w:r w:rsidR="007A594F" w:rsidRPr="00B27AC3">
          <w:rPr>
            <w:rFonts w:ascii="Times New Roman" w:eastAsia="標楷體" w:hAnsi="Times New Roman" w:cs="Times New Roman" w:hint="eastAsia"/>
            <w:rPrChange w:id="113" w:author="Bill Chiu" w:date="2018-10-14T14:10:00Z">
              <w:rPr>
                <w:rFonts w:hint="eastAsia"/>
              </w:rPr>
            </w:rPrChange>
          </w:rPr>
          <w:t>；另</w:t>
        </w:r>
      </w:ins>
      <w:ins w:id="114" w:author="Bill Chiu" w:date="2018-10-14T13:55:00Z">
        <w:r w:rsidR="007A594F" w:rsidRPr="00B27AC3">
          <w:rPr>
            <w:rFonts w:ascii="Times New Roman" w:eastAsia="標楷體" w:hAnsi="Times New Roman" w:cs="Times New Roman" w:hint="eastAsia"/>
            <w:rPrChange w:id="115" w:author="Bill Chiu" w:date="2018-10-14T14:10:00Z">
              <w:rPr>
                <w:rFonts w:hint="eastAsia"/>
              </w:rPr>
            </w:rPrChange>
          </w:rPr>
          <w:t>字幕區第一</w:t>
        </w:r>
        <w:proofErr w:type="gramStart"/>
        <w:r w:rsidR="007A594F" w:rsidRPr="00B27AC3">
          <w:rPr>
            <w:rFonts w:ascii="Times New Roman" w:eastAsia="標楷體" w:hAnsi="Times New Roman" w:cs="Times New Roman" w:hint="eastAsia"/>
            <w:rPrChange w:id="116" w:author="Bill Chiu" w:date="2018-10-14T14:10:00Z">
              <w:rPr>
                <w:rFonts w:hint="eastAsia"/>
              </w:rPr>
            </w:rPrChange>
          </w:rPr>
          <w:t>列會</w:t>
        </w:r>
      </w:ins>
      <w:proofErr w:type="gramEnd"/>
      <w:ins w:id="117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18" w:author="Bill Chiu" w:date="2018-10-14T14:10:00Z">
              <w:rPr>
                <w:rFonts w:hint="eastAsia"/>
              </w:rPr>
            </w:rPrChange>
          </w:rPr>
          <w:t>永遠</w:t>
        </w:r>
      </w:ins>
      <w:ins w:id="119" w:author="Bill Chiu" w:date="2018-10-14T13:55:00Z">
        <w:r w:rsidR="007A594F" w:rsidRPr="00B27AC3">
          <w:rPr>
            <w:rFonts w:ascii="Times New Roman" w:eastAsia="標楷體" w:hAnsi="Times New Roman" w:cs="Times New Roman" w:hint="eastAsia"/>
            <w:rPrChange w:id="120" w:author="Bill Chiu" w:date="2018-10-14T14:10:00Z">
              <w:rPr>
                <w:rFonts w:hint="eastAsia"/>
              </w:rPr>
            </w:rPrChange>
          </w:rPr>
          <w:t>顯示前一段</w:t>
        </w:r>
      </w:ins>
      <w:ins w:id="121" w:author="Bill Chiu" w:date="2018-10-14T13:58:00Z">
        <w:r w:rsidR="007A594F" w:rsidRPr="00B27AC3">
          <w:rPr>
            <w:rFonts w:ascii="Times New Roman" w:eastAsia="標楷體" w:hAnsi="Times New Roman" w:cs="Times New Roman" w:hint="eastAsia"/>
            <w:rPrChange w:id="122" w:author="Bill Chiu" w:date="2018-10-14T14:10:00Z">
              <w:rPr>
                <w:rFonts w:hint="eastAsia"/>
              </w:rPr>
            </w:rPrChange>
          </w:rPr>
          <w:t>已播畢字幕，</w:t>
        </w:r>
      </w:ins>
      <w:ins w:id="123" w:author="Bill Chiu" w:date="2018-10-14T13:59:00Z">
        <w:r w:rsidR="00C620EE" w:rsidRPr="00B27AC3">
          <w:rPr>
            <w:rFonts w:ascii="Times New Roman" w:eastAsia="標楷體" w:hAnsi="Times New Roman" w:cs="Times New Roman" w:hint="eastAsia"/>
            <w:rPrChange w:id="124" w:author="Bill Chiu" w:date="2018-10-14T14:10:00Z">
              <w:rPr>
                <w:rFonts w:hint="eastAsia"/>
              </w:rPr>
            </w:rPrChange>
          </w:rPr>
          <w:t>提供使用者</w:t>
        </w:r>
      </w:ins>
      <w:ins w:id="125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26" w:author="Bill Chiu" w:date="2018-10-14T14:10:00Z">
              <w:rPr>
                <w:rFonts w:hint="eastAsia"/>
              </w:rPr>
            </w:rPrChange>
          </w:rPr>
          <w:t>無需捲動</w:t>
        </w:r>
      </w:ins>
      <w:ins w:id="127" w:author="Bill Chiu" w:date="2018-10-14T14:02:00Z">
        <w:r w:rsidR="00C620EE" w:rsidRPr="00B27AC3">
          <w:rPr>
            <w:rFonts w:ascii="Times New Roman" w:eastAsia="標楷體" w:hAnsi="Times New Roman" w:cs="Times New Roman" w:hint="eastAsia"/>
            <w:rPrChange w:id="128" w:author="Bill Chiu" w:date="2018-10-14T14:10:00Z">
              <w:rPr>
                <w:rFonts w:hint="eastAsia"/>
              </w:rPr>
            </w:rPrChange>
          </w:rPr>
          <w:t>字幕區，就</w:t>
        </w:r>
      </w:ins>
      <w:ins w:id="129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30" w:author="Bill Chiu" w:date="2018-10-14T14:10:00Z">
              <w:rPr>
                <w:rFonts w:hint="eastAsia"/>
              </w:rPr>
            </w:rPrChange>
          </w:rPr>
          <w:t>可</w:t>
        </w:r>
      </w:ins>
      <w:ins w:id="131" w:author="Bill Chiu" w:date="2018-10-14T14:00:00Z">
        <w:r w:rsidR="00C620EE" w:rsidRPr="00B27AC3">
          <w:rPr>
            <w:rFonts w:ascii="Times New Roman" w:eastAsia="標楷體" w:hAnsi="Times New Roman" w:cs="Times New Roman" w:hint="eastAsia"/>
            <w:rPrChange w:id="132" w:author="Bill Chiu" w:date="2018-10-14T14:10:00Z">
              <w:rPr>
                <w:rFonts w:hint="eastAsia"/>
              </w:rPr>
            </w:rPrChange>
          </w:rPr>
          <w:t>立即點選前一段</w:t>
        </w:r>
      </w:ins>
      <w:ins w:id="133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34" w:author="Bill Chiu" w:date="2018-10-14T14:10:00Z">
              <w:rPr>
                <w:rFonts w:hint="eastAsia"/>
              </w:rPr>
            </w:rPrChange>
          </w:rPr>
          <w:t>字幕並重新播放</w:t>
        </w:r>
      </w:ins>
      <w:ins w:id="135" w:author="Bill Chiu" w:date="2018-10-14T14:02:00Z">
        <w:r w:rsidR="00C620EE" w:rsidRPr="00B27AC3">
          <w:rPr>
            <w:rFonts w:ascii="Times New Roman" w:eastAsia="標楷體" w:hAnsi="Times New Roman" w:cs="Times New Roman" w:hint="eastAsia"/>
            <w:rPrChange w:id="136" w:author="Bill Chiu" w:date="2018-10-14T14:10:00Z">
              <w:rPr>
                <w:rFonts w:hint="eastAsia"/>
              </w:rPr>
            </w:rPrChange>
          </w:rPr>
          <w:t>內容之便利</w:t>
        </w:r>
      </w:ins>
      <w:ins w:id="137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38" w:author="Bill Chiu" w:date="2018-10-14T14:10:00Z">
              <w:rPr>
                <w:rFonts w:hint="eastAsia"/>
              </w:rPr>
            </w:rPrChange>
          </w:rPr>
          <w:t>功能</w:t>
        </w:r>
      </w:ins>
      <w:r w:rsidRPr="00B27AC3">
        <w:rPr>
          <w:rFonts w:ascii="Times New Roman" w:eastAsia="標楷體" w:hAnsi="Times New Roman" w:cs="Times New Roman" w:hint="eastAsia"/>
          <w:rPrChange w:id="139" w:author="Bill Chiu" w:date="2018-10-14T14:10:00Z">
            <w:rPr>
              <w:rFonts w:hint="eastAsia"/>
            </w:rPr>
          </w:rPrChange>
        </w:rPr>
        <w:t>。</w:t>
      </w:r>
    </w:p>
    <w:p w:rsidR="00915D1F" w:rsidRPr="00B27AC3" w:rsidRDefault="003664B3" w:rsidP="00915D1F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rPrChange w:id="140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41" w:author="Bill Chiu" w:date="2018-10-14T14:10:00Z">
            <w:rPr>
              <w:rFonts w:hint="eastAsia"/>
            </w:rPr>
          </w:rPrChange>
        </w:rPr>
        <w:lastRenderedPageBreak/>
        <w:t>點選某段字幕後，會自動播放到該段字幕結束</w:t>
      </w:r>
      <w:ins w:id="142" w:author="Bill Chiu" w:date="2018-10-14T14:02:00Z">
        <w:r w:rsidR="00C620EE" w:rsidRPr="00B27AC3">
          <w:rPr>
            <w:rFonts w:ascii="Times New Roman" w:eastAsia="標楷體" w:hAnsi="Times New Roman" w:cs="Times New Roman" w:hint="eastAsia"/>
            <w:rPrChange w:id="143" w:author="Bill Chiu" w:date="2018-10-14T14:10:00Z">
              <w:rPr>
                <w:rFonts w:hint="eastAsia"/>
              </w:rPr>
            </w:rPrChange>
          </w:rPr>
          <w:t>後</w:t>
        </w:r>
        <w:r w:rsidR="00C620EE" w:rsidRPr="00B27AC3">
          <w:rPr>
            <w:rFonts w:ascii="Times New Roman" w:eastAsia="標楷體" w:hAnsi="Times New Roman" w:cs="Times New Roman"/>
            <w:rPrChange w:id="144" w:author="Bill Chiu" w:date="2018-10-14T14:10:00Z">
              <w:rPr/>
            </w:rPrChange>
          </w:rPr>
          <w:t>0</w:t>
        </w:r>
      </w:ins>
      <w:r w:rsidRPr="00B27AC3">
        <w:rPr>
          <w:rFonts w:ascii="Times New Roman" w:eastAsia="標楷體" w:hAnsi="Times New Roman" w:cs="Times New Roman" w:hint="eastAsia"/>
          <w:rPrChange w:id="145" w:author="Bill Chiu" w:date="2018-10-14T14:10:00Z">
            <w:rPr>
              <w:rFonts w:hint="eastAsia"/>
            </w:rPr>
          </w:rPrChange>
        </w:rPr>
        <w:t>暫停。</w:t>
      </w:r>
    </w:p>
    <w:p w:rsidR="00915D1F" w:rsidRPr="00B27AC3" w:rsidRDefault="00915D1F" w:rsidP="00915D1F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rPrChange w:id="146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47" w:author="Bill Chiu" w:date="2018-10-14T14:10:00Z">
            <w:rPr>
              <w:rFonts w:hint="eastAsia"/>
            </w:rPr>
          </w:rPrChange>
        </w:rPr>
        <w:t>使用</w:t>
      </w:r>
      <w:proofErr w:type="spellStart"/>
      <w:r w:rsidRPr="00B27AC3">
        <w:rPr>
          <w:rFonts w:ascii="Times New Roman" w:eastAsia="標楷體" w:hAnsi="Times New Roman" w:cs="Times New Roman"/>
          <w:rPrChange w:id="148" w:author="Bill Chiu" w:date="2018-10-14T14:10:00Z">
            <w:rPr/>
          </w:rPrChange>
        </w:rPr>
        <w:t>Youtube</w:t>
      </w:r>
      <w:proofErr w:type="spellEnd"/>
      <w:proofErr w:type="gramStart"/>
      <w:r w:rsidRPr="00B27AC3">
        <w:rPr>
          <w:rFonts w:ascii="Times New Roman" w:eastAsia="標楷體" w:hAnsi="Times New Roman" w:cs="Times New Roman" w:hint="eastAsia"/>
          <w:rPrChange w:id="149" w:author="Bill Chiu" w:date="2018-10-14T14:10:00Z">
            <w:rPr>
              <w:rFonts w:hint="eastAsia"/>
            </w:rPr>
          </w:rPrChange>
        </w:rPr>
        <w:t>播放鍵撥放</w:t>
      </w:r>
      <w:proofErr w:type="gramEnd"/>
      <w:r w:rsidRPr="00B27AC3">
        <w:rPr>
          <w:rFonts w:ascii="Times New Roman" w:eastAsia="標楷體" w:hAnsi="Times New Roman" w:cs="Times New Roman" w:hint="eastAsia"/>
          <w:rPrChange w:id="150" w:author="Bill Chiu" w:date="2018-10-14T14:10:00Z">
            <w:rPr>
              <w:rFonts w:hint="eastAsia"/>
            </w:rPr>
          </w:rPrChange>
        </w:rPr>
        <w:t>，會於該段字幕</w:t>
      </w:r>
      <w:ins w:id="151" w:author="Bill Chiu" w:date="2018-10-14T14:03:00Z">
        <w:r w:rsidR="00C620EE" w:rsidRPr="00B27AC3">
          <w:rPr>
            <w:rFonts w:ascii="Times New Roman" w:eastAsia="標楷體" w:hAnsi="Times New Roman" w:cs="Times New Roman" w:hint="eastAsia"/>
            <w:rPrChange w:id="152" w:author="Bill Chiu" w:date="2018-10-14T14:10:00Z">
              <w:rPr>
                <w:rFonts w:hint="eastAsia"/>
              </w:rPr>
            </w:rPrChange>
          </w:rPr>
          <w:t>播放結束</w:t>
        </w:r>
      </w:ins>
      <w:r w:rsidRPr="00B27AC3">
        <w:rPr>
          <w:rFonts w:ascii="Times New Roman" w:eastAsia="標楷體" w:hAnsi="Times New Roman" w:cs="Times New Roman" w:hint="eastAsia"/>
          <w:rPrChange w:id="153" w:author="Bill Chiu" w:date="2018-10-14T14:10:00Z">
            <w:rPr>
              <w:rFonts w:hint="eastAsia"/>
            </w:rPr>
          </w:rPrChange>
        </w:rPr>
        <w:t>後暫停。</w:t>
      </w:r>
    </w:p>
    <w:p w:rsidR="00B27F40" w:rsidRDefault="00915D1F" w:rsidP="00915D1F">
      <w:pPr>
        <w:pStyle w:val="a3"/>
        <w:widowControl/>
        <w:numPr>
          <w:ilvl w:val="0"/>
          <w:numId w:val="3"/>
        </w:numPr>
        <w:ind w:leftChars="0"/>
        <w:rPr>
          <w:ins w:id="154" w:author="user" w:date="2018-10-14T14:43:00Z"/>
          <w:rFonts w:ascii="Times New Roman" w:eastAsia="標楷體" w:hAnsi="Times New Roman" w:cs="Times New Roman"/>
        </w:rPr>
      </w:pPr>
      <w:r w:rsidRPr="00B27AC3">
        <w:rPr>
          <w:rFonts w:ascii="Times New Roman" w:eastAsia="標楷體" w:hAnsi="Times New Roman" w:cs="Times New Roman" w:hint="eastAsia"/>
          <w:rPrChange w:id="155" w:author="Bill Chiu" w:date="2018-10-14T14:10:00Z">
            <w:rPr>
              <w:rFonts w:hint="eastAsia"/>
            </w:rPr>
          </w:rPrChange>
        </w:rPr>
        <w:t>暫停後，再按</w:t>
      </w:r>
      <w:proofErr w:type="spellStart"/>
      <w:r w:rsidRPr="00B27AC3">
        <w:rPr>
          <w:rFonts w:ascii="Times New Roman" w:eastAsia="標楷體" w:hAnsi="Times New Roman" w:cs="Times New Roman"/>
          <w:rPrChange w:id="156" w:author="Bill Chiu" w:date="2018-10-14T14:10:00Z">
            <w:rPr/>
          </w:rPrChange>
        </w:rPr>
        <w:t>Youtube</w:t>
      </w:r>
      <w:proofErr w:type="spellEnd"/>
      <w:r w:rsidRPr="00B27AC3">
        <w:rPr>
          <w:rFonts w:ascii="Times New Roman" w:eastAsia="標楷體" w:hAnsi="Times New Roman" w:cs="Times New Roman" w:hint="eastAsia"/>
          <w:rPrChange w:id="157" w:author="Bill Chiu" w:date="2018-10-14T14:10:00Z">
            <w:rPr>
              <w:rFonts w:hint="eastAsia"/>
            </w:rPr>
          </w:rPrChange>
        </w:rPr>
        <w:t>播放鍵即可繼續。</w:t>
      </w:r>
    </w:p>
    <w:p w:rsidR="003731D6" w:rsidRDefault="003731D6" w:rsidP="00915D1F">
      <w:pPr>
        <w:pStyle w:val="a3"/>
        <w:widowControl/>
        <w:numPr>
          <w:ilvl w:val="0"/>
          <w:numId w:val="3"/>
        </w:numPr>
        <w:ind w:leftChars="0"/>
        <w:rPr>
          <w:ins w:id="158" w:author="user" w:date="2018-10-14T14:44:00Z"/>
          <w:rFonts w:ascii="Times New Roman" w:eastAsia="標楷體" w:hAnsi="Times New Roman" w:cs="Times New Roman"/>
        </w:rPr>
      </w:pPr>
      <w:ins w:id="159" w:author="user" w:date="2018-10-14T14:43:00Z">
        <w:r>
          <w:rPr>
            <w:rFonts w:ascii="Times New Roman" w:eastAsia="標楷體" w:hAnsi="Times New Roman" w:cs="Times New Roman" w:hint="eastAsia"/>
          </w:rPr>
          <w:t>字幕區有支援</w:t>
        </w:r>
        <w:r>
          <w:rPr>
            <w:rFonts w:ascii="Times New Roman" w:eastAsia="標楷體" w:hAnsi="Times New Roman" w:cs="Times New Roman" w:hint="eastAsia"/>
          </w:rPr>
          <w:t>RWD</w:t>
        </w:r>
        <w:r>
          <w:rPr>
            <w:rFonts w:ascii="Times New Roman" w:eastAsia="標楷體" w:hAnsi="Times New Roman" w:cs="Times New Roman" w:hint="eastAsia"/>
          </w:rPr>
          <w:t>，當螢幕縮小或</w:t>
        </w:r>
      </w:ins>
      <w:ins w:id="160" w:author="user" w:date="2018-10-14T14:44:00Z">
        <w:r>
          <w:rPr>
            <w:rFonts w:ascii="Times New Roman" w:eastAsia="標楷體" w:hAnsi="Times New Roman" w:cs="Times New Roman" w:hint="eastAsia"/>
          </w:rPr>
          <w:t>在</w:t>
        </w:r>
      </w:ins>
      <w:ins w:id="161" w:author="user" w:date="2018-10-14T14:43:00Z">
        <w:r>
          <w:rPr>
            <w:rFonts w:ascii="Times New Roman" w:eastAsia="標楷體" w:hAnsi="Times New Roman" w:cs="Times New Roman" w:hint="eastAsia"/>
          </w:rPr>
          <w:t>手</w:t>
        </w:r>
      </w:ins>
      <w:ins w:id="162" w:author="user" w:date="2018-10-14T14:44:00Z">
        <w:r>
          <w:rPr>
            <w:rFonts w:ascii="Times New Roman" w:eastAsia="標楷體" w:hAnsi="Times New Roman" w:cs="Times New Roman" w:hint="eastAsia"/>
          </w:rPr>
          <w:t>機上執行時，</w:t>
        </w:r>
      </w:ins>
      <w:ins w:id="163" w:author="user" w:date="2018-10-14T14:49:00Z">
        <w:r>
          <w:rPr>
            <w:rFonts w:ascii="Times New Roman" w:eastAsia="標楷體" w:hAnsi="Times New Roman" w:cs="Times New Roman" w:hint="eastAsia"/>
          </w:rPr>
          <w:t>字幕區</w:t>
        </w:r>
      </w:ins>
      <w:ins w:id="164" w:author="user" w:date="2018-10-14T14:44:00Z">
        <w:r>
          <w:rPr>
            <w:rFonts w:ascii="Times New Roman" w:eastAsia="標楷體" w:hAnsi="Times New Roman" w:cs="Times New Roman" w:hint="eastAsia"/>
          </w:rPr>
          <w:t>會出現</w:t>
        </w:r>
      </w:ins>
      <w:ins w:id="165" w:author="user" w:date="2018-10-14T14:49:00Z">
        <w:r>
          <w:rPr>
            <w:rFonts w:ascii="Times New Roman" w:eastAsia="標楷體" w:hAnsi="Times New Roman" w:cs="Times New Roman" w:hint="eastAsia"/>
          </w:rPr>
          <w:t>在</w:t>
        </w:r>
      </w:ins>
      <w:ins w:id="166" w:author="user" w:date="2018-10-14T14:44:00Z">
        <w:r>
          <w:rPr>
            <w:rFonts w:ascii="Times New Roman" w:eastAsia="標楷體" w:hAnsi="Times New Roman" w:cs="Times New Roman" w:hint="eastAsia"/>
          </w:rPr>
          <w:t>影片下方，如下圖：</w:t>
        </w:r>
      </w:ins>
    </w:p>
    <w:p w:rsidR="003731D6" w:rsidRPr="00B27AC3" w:rsidRDefault="003731D6">
      <w:pPr>
        <w:pStyle w:val="a3"/>
        <w:widowControl/>
        <w:ind w:leftChars="0" w:left="744"/>
        <w:rPr>
          <w:rFonts w:ascii="Times New Roman" w:eastAsia="標楷體" w:hAnsi="Times New Roman" w:cs="Times New Roman"/>
          <w:rPrChange w:id="167" w:author="Bill Chiu" w:date="2018-10-14T14:10:00Z">
            <w:rPr/>
          </w:rPrChange>
        </w:rPr>
        <w:pPrChange w:id="168" w:author="user" w:date="2018-10-14T14:44:00Z">
          <w:pPr>
            <w:pStyle w:val="a3"/>
            <w:widowControl/>
            <w:numPr>
              <w:numId w:val="3"/>
            </w:numPr>
            <w:ind w:leftChars="0" w:left="744" w:hanging="360"/>
          </w:pPr>
        </w:pPrChange>
      </w:pPr>
      <w:ins w:id="169" w:author="user" w:date="2018-10-14T14:48:00Z">
        <w:r>
          <w:rPr>
            <w:noProof/>
          </w:rPr>
          <w:drawing>
            <wp:inline distT="0" distB="0" distL="0" distR="0" wp14:anchorId="2ABC1DB2" wp14:editId="643A2A8C">
              <wp:extent cx="2229530" cy="4419600"/>
              <wp:effectExtent l="0" t="0" r="0" b="0"/>
              <wp:docPr id="2" name="圖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1366" cy="44430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15D1F" w:rsidRPr="00B27AC3" w:rsidRDefault="00915D1F" w:rsidP="00915D1F">
      <w:pPr>
        <w:widowControl/>
        <w:rPr>
          <w:rFonts w:ascii="Times New Roman" w:eastAsia="標楷體" w:hAnsi="Times New Roman" w:cs="Times New Roman"/>
          <w:rPrChange w:id="170" w:author="Bill Chiu" w:date="2018-10-14T14:10:00Z">
            <w:rPr/>
          </w:rPrChange>
        </w:rPr>
      </w:pPr>
    </w:p>
    <w:p w:rsidR="00B27F40" w:rsidRPr="00B27AC3" w:rsidRDefault="00B27F40" w:rsidP="00B27F40">
      <w:pPr>
        <w:widowControl/>
        <w:rPr>
          <w:rFonts w:ascii="Times New Roman" w:eastAsia="標楷體" w:hAnsi="Times New Roman" w:cs="Times New Roman"/>
          <w:b/>
          <w:kern w:val="0"/>
          <w:szCs w:val="24"/>
          <w:rPrChange w:id="171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kern w:val="0"/>
          <w:szCs w:val="24"/>
          <w:rPrChange w:id="172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 </w:t>
      </w:r>
      <w:r w:rsidRPr="00B27AC3">
        <w:rPr>
          <w:rFonts w:ascii="Times New Roman" w:eastAsia="標楷體" w:hAnsi="Times New Roman" w:cs="Times New Roman"/>
          <w:b/>
          <w:kern w:val="0"/>
          <w:szCs w:val="24"/>
          <w:rPrChange w:id="173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 xml:space="preserve">(4) </w:t>
      </w:r>
      <w:r w:rsidRPr="00B27AC3">
        <w:rPr>
          <w:rFonts w:ascii="Times New Roman" w:eastAsia="標楷體" w:hAnsi="Times New Roman" w:cs="Times New Roman"/>
          <w:b/>
          <w:kern w:val="0"/>
          <w:szCs w:val="24"/>
          <w:rPrChange w:id="174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>測試案例</w:t>
      </w:r>
    </w:p>
    <w:p w:rsidR="00846B91" w:rsidRPr="00B27AC3" w:rsidRDefault="001750B9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175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76" w:author="Bill Chiu" w:date="2018-10-14T14:10:00Z">
            <w:rPr>
              <w:rFonts w:hint="eastAsia"/>
            </w:rPr>
          </w:rPrChange>
        </w:rPr>
        <w:t>影片開始播放後，播完每一段字幕後</w:t>
      </w:r>
      <w:r w:rsidRPr="00B27AC3">
        <w:rPr>
          <w:rFonts w:ascii="Times New Roman" w:eastAsia="標楷體" w:hAnsi="Times New Roman" w:cs="Times New Roman"/>
          <w:rPrChange w:id="177" w:author="Bill Chiu" w:date="2018-10-14T14:10:00Z">
            <w:rPr/>
          </w:rPrChange>
        </w:rPr>
        <w:t xml:space="preserve"> </w:t>
      </w:r>
      <w:r w:rsidRPr="00B27AC3">
        <w:rPr>
          <w:rFonts w:ascii="Times New Roman" w:eastAsia="標楷體" w:hAnsi="Times New Roman" w:cs="Times New Roman" w:hint="eastAsia"/>
          <w:rPrChange w:id="178" w:author="Bill Chiu" w:date="2018-10-14T14:10:00Z">
            <w:rPr>
              <w:rFonts w:hint="eastAsia"/>
            </w:rPr>
          </w:rPrChange>
        </w:rPr>
        <w:t>影片會自動暫停，再按下播放鍵後，會播放下一段字幕。</w:t>
      </w:r>
    </w:p>
    <w:p w:rsidR="001750B9" w:rsidRPr="00B27AC3" w:rsidRDefault="001750B9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179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80" w:author="Bill Chiu" w:date="2018-10-14T14:10:00Z">
            <w:rPr>
              <w:rFonts w:hint="eastAsia"/>
            </w:rPr>
          </w:rPrChange>
        </w:rPr>
        <w:t>在字幕播放</w:t>
      </w:r>
      <w:proofErr w:type="gramStart"/>
      <w:r w:rsidRPr="00B27AC3">
        <w:rPr>
          <w:rFonts w:ascii="Times New Roman" w:eastAsia="標楷體" w:hAnsi="Times New Roman" w:cs="Times New Roman" w:hint="eastAsia"/>
          <w:rPrChange w:id="181" w:author="Bill Chiu" w:date="2018-10-14T14:10:00Z">
            <w:rPr>
              <w:rFonts w:hint="eastAsia"/>
            </w:rPr>
          </w:rPrChange>
        </w:rPr>
        <w:t>期間，</w:t>
      </w:r>
      <w:proofErr w:type="gramEnd"/>
      <w:r w:rsidRPr="00B27AC3">
        <w:rPr>
          <w:rFonts w:ascii="Times New Roman" w:eastAsia="標楷體" w:hAnsi="Times New Roman" w:cs="Times New Roman" w:hint="eastAsia"/>
          <w:rPrChange w:id="182" w:author="Bill Chiu" w:date="2018-10-14T14:10:00Z">
            <w:rPr>
              <w:rFonts w:hint="eastAsia"/>
            </w:rPr>
          </w:rPrChange>
        </w:rPr>
        <w:t>按下暫停鍵，影片仍然會在播放完該段字幕後暫停。</w:t>
      </w:r>
    </w:p>
    <w:p w:rsidR="001750B9" w:rsidRPr="00B27AC3" w:rsidRDefault="001750B9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183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84" w:author="Bill Chiu" w:date="2018-10-14T14:10:00Z">
            <w:rPr>
              <w:rFonts w:hint="eastAsia"/>
            </w:rPr>
          </w:rPrChange>
        </w:rPr>
        <w:t>任意移動影片的進度條，影片會在該時間所播放的字幕播放完之後暫停</w:t>
      </w:r>
      <w:ins w:id="185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186" w:author="Bill Chiu" w:date="2018-10-14T14:10:00Z">
              <w:rPr>
                <w:rFonts w:hint="eastAsia"/>
              </w:rPr>
            </w:rPrChange>
          </w:rPr>
          <w:t>；</w:t>
        </w:r>
      </w:ins>
      <w:del w:id="187" w:author="Bill Chiu" w:date="2018-10-14T14:04:00Z">
        <w:r w:rsidRPr="00B27AC3" w:rsidDel="00C620EE">
          <w:rPr>
            <w:rFonts w:ascii="Times New Roman" w:eastAsia="標楷體" w:hAnsi="Times New Roman" w:cs="Times New Roman" w:hint="eastAsia"/>
            <w:rPrChange w:id="188" w:author="Bill Chiu" w:date="2018-10-14T14:10:00Z">
              <w:rPr>
                <w:rFonts w:hint="eastAsia"/>
              </w:rPr>
            </w:rPrChange>
          </w:rPr>
          <w:delText>，</w:delText>
        </w:r>
      </w:del>
      <w:ins w:id="189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190" w:author="Bill Chiu" w:date="2018-10-14T14:10:00Z">
              <w:rPr>
                <w:rFonts w:hint="eastAsia"/>
              </w:rPr>
            </w:rPrChange>
          </w:rPr>
          <w:t>另</w:t>
        </w:r>
      </w:ins>
      <w:del w:id="191" w:author="Bill Chiu" w:date="2018-10-14T14:04:00Z">
        <w:r w:rsidRPr="00B27AC3" w:rsidDel="00C620EE">
          <w:rPr>
            <w:rFonts w:ascii="Times New Roman" w:eastAsia="標楷體" w:hAnsi="Times New Roman" w:cs="Times New Roman" w:hint="eastAsia"/>
            <w:rPrChange w:id="192" w:author="Bill Chiu" w:date="2018-10-14T14:10:00Z">
              <w:rPr>
                <w:rFonts w:hint="eastAsia"/>
              </w:rPr>
            </w:rPrChange>
          </w:rPr>
          <w:delText>並且，</w:delText>
        </w:r>
      </w:del>
      <w:r w:rsidRPr="00B27AC3">
        <w:rPr>
          <w:rFonts w:ascii="Times New Roman" w:eastAsia="標楷體" w:hAnsi="Times New Roman" w:cs="Times New Roman" w:hint="eastAsia"/>
          <w:rPrChange w:id="193" w:author="Bill Chiu" w:date="2018-10-14T14:10:00Z">
            <w:rPr>
              <w:rFonts w:hint="eastAsia"/>
            </w:rPr>
          </w:rPrChange>
        </w:rPr>
        <w:t>右邊的字幕區會</w:t>
      </w:r>
      <w:ins w:id="194" w:author="Bill Chiu" w:date="2018-10-14T14:03:00Z">
        <w:r w:rsidR="00C620EE" w:rsidRPr="00B27AC3">
          <w:rPr>
            <w:rFonts w:ascii="Times New Roman" w:eastAsia="標楷體" w:hAnsi="Times New Roman" w:cs="Times New Roman" w:hint="eastAsia"/>
            <w:rPrChange w:id="195" w:author="Bill Chiu" w:date="2018-10-14T14:10:00Z">
              <w:rPr>
                <w:rFonts w:hint="eastAsia"/>
              </w:rPr>
            </w:rPrChange>
          </w:rPr>
          <w:t>以黃底</w:t>
        </w:r>
      </w:ins>
      <w:r w:rsidRPr="00B27AC3">
        <w:rPr>
          <w:rFonts w:ascii="Times New Roman" w:eastAsia="標楷體" w:hAnsi="Times New Roman" w:cs="Times New Roman" w:hint="eastAsia"/>
          <w:rPrChange w:id="196" w:author="Bill Chiu" w:date="2018-10-14T14:10:00Z">
            <w:rPr>
              <w:rFonts w:hint="eastAsia"/>
            </w:rPr>
          </w:rPrChange>
        </w:rPr>
        <w:t>標</w:t>
      </w:r>
      <w:proofErr w:type="gramStart"/>
      <w:ins w:id="197" w:author="Bill Chiu" w:date="2018-10-14T14:03:00Z">
        <w:r w:rsidR="00C620EE" w:rsidRPr="00B27AC3">
          <w:rPr>
            <w:rFonts w:ascii="Times New Roman" w:eastAsia="標楷體" w:hAnsi="Times New Roman" w:cs="Times New Roman" w:hint="eastAsia"/>
            <w:rPrChange w:id="198" w:author="Bill Chiu" w:date="2018-10-14T14:10:00Z">
              <w:rPr>
                <w:rFonts w:hint="eastAsia"/>
              </w:rPr>
            </w:rPrChange>
          </w:rPr>
          <w:t>註</w:t>
        </w:r>
      </w:ins>
      <w:proofErr w:type="gramEnd"/>
      <w:del w:id="199" w:author="Bill Chiu" w:date="2018-10-14T14:03:00Z">
        <w:r w:rsidRPr="00B27AC3" w:rsidDel="00C620EE">
          <w:rPr>
            <w:rFonts w:ascii="Times New Roman" w:eastAsia="標楷體" w:hAnsi="Times New Roman" w:cs="Times New Roman" w:hint="eastAsia"/>
            <w:rPrChange w:id="200" w:author="Bill Chiu" w:date="2018-10-14T14:10:00Z">
              <w:rPr>
                <w:rFonts w:hint="eastAsia"/>
              </w:rPr>
            </w:rPrChange>
          </w:rPr>
          <w:delText>記</w:delText>
        </w:r>
      </w:del>
      <w:r w:rsidRPr="00B27AC3">
        <w:rPr>
          <w:rFonts w:ascii="Times New Roman" w:eastAsia="標楷體" w:hAnsi="Times New Roman" w:cs="Times New Roman" w:hint="eastAsia"/>
          <w:rPrChange w:id="201" w:author="Bill Chiu" w:date="2018-10-14T14:10:00Z">
            <w:rPr>
              <w:rFonts w:hint="eastAsia"/>
            </w:rPr>
          </w:rPrChange>
        </w:rPr>
        <w:t>該</w:t>
      </w:r>
      <w:ins w:id="202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203" w:author="Bill Chiu" w:date="2018-10-14T14:10:00Z">
              <w:rPr>
                <w:rFonts w:hint="eastAsia"/>
              </w:rPr>
            </w:rPrChange>
          </w:rPr>
          <w:t>段</w:t>
        </w:r>
      </w:ins>
      <w:r w:rsidRPr="00B27AC3">
        <w:rPr>
          <w:rFonts w:ascii="Times New Roman" w:eastAsia="標楷體" w:hAnsi="Times New Roman" w:cs="Times New Roman" w:hint="eastAsia"/>
          <w:rPrChange w:id="204" w:author="Bill Chiu" w:date="2018-10-14T14:10:00Z">
            <w:rPr>
              <w:rFonts w:hint="eastAsia"/>
            </w:rPr>
          </w:rPrChange>
        </w:rPr>
        <w:t>時間</w:t>
      </w:r>
      <w:ins w:id="205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206" w:author="Bill Chiu" w:date="2018-10-14T14:10:00Z">
              <w:rPr>
                <w:rFonts w:hint="eastAsia"/>
              </w:rPr>
            </w:rPrChange>
          </w:rPr>
          <w:t>內</w:t>
        </w:r>
      </w:ins>
      <w:r w:rsidRPr="00B27AC3">
        <w:rPr>
          <w:rFonts w:ascii="Times New Roman" w:eastAsia="標楷體" w:hAnsi="Times New Roman" w:cs="Times New Roman" w:hint="eastAsia"/>
          <w:rPrChange w:id="207" w:author="Bill Chiu" w:date="2018-10-14T14:10:00Z">
            <w:rPr>
              <w:rFonts w:hint="eastAsia"/>
            </w:rPr>
          </w:rPrChange>
        </w:rPr>
        <w:t>播放</w:t>
      </w:r>
      <w:ins w:id="208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209" w:author="Bill Chiu" w:date="2018-10-14T14:10:00Z">
              <w:rPr>
                <w:rFonts w:hint="eastAsia"/>
              </w:rPr>
            </w:rPrChange>
          </w:rPr>
          <w:t>之</w:t>
        </w:r>
      </w:ins>
      <w:del w:id="210" w:author="Bill Chiu" w:date="2018-10-14T14:04:00Z">
        <w:r w:rsidRPr="00B27AC3" w:rsidDel="00C620EE">
          <w:rPr>
            <w:rFonts w:ascii="Times New Roman" w:eastAsia="標楷體" w:hAnsi="Times New Roman" w:cs="Times New Roman" w:hint="eastAsia"/>
            <w:rPrChange w:id="211" w:author="Bill Chiu" w:date="2018-10-14T14:10:00Z">
              <w:rPr>
                <w:rFonts w:hint="eastAsia"/>
              </w:rPr>
            </w:rPrChange>
          </w:rPr>
          <w:delText>的</w:delText>
        </w:r>
      </w:del>
      <w:r w:rsidRPr="00B27AC3">
        <w:rPr>
          <w:rFonts w:ascii="Times New Roman" w:eastAsia="標楷體" w:hAnsi="Times New Roman" w:cs="Times New Roman" w:hint="eastAsia"/>
          <w:rPrChange w:id="212" w:author="Bill Chiu" w:date="2018-10-14T14:10:00Z">
            <w:rPr>
              <w:rFonts w:hint="eastAsia"/>
            </w:rPr>
          </w:rPrChange>
        </w:rPr>
        <w:t>字幕。</w:t>
      </w:r>
    </w:p>
    <w:p w:rsidR="001750B9" w:rsidRPr="00B27AC3" w:rsidRDefault="001750B9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213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214" w:author="Bill Chiu" w:date="2018-10-14T14:10:00Z">
            <w:rPr>
              <w:rFonts w:hint="eastAsia"/>
            </w:rPr>
          </w:rPrChange>
        </w:rPr>
        <w:t>任意點選</w:t>
      </w:r>
      <w:del w:id="215" w:author="Bill Chiu" w:date="2018-10-14T14:04:00Z">
        <w:r w:rsidRPr="00B27AC3" w:rsidDel="00C620EE">
          <w:rPr>
            <w:rFonts w:ascii="Times New Roman" w:eastAsia="標楷體" w:hAnsi="Times New Roman" w:cs="Times New Roman" w:hint="eastAsia"/>
            <w:rPrChange w:id="216" w:author="Bill Chiu" w:date="2018-10-14T14:10:00Z">
              <w:rPr>
                <w:rFonts w:hint="eastAsia"/>
              </w:rPr>
            </w:rPrChange>
          </w:rPr>
          <w:delText>右邊</w:delText>
        </w:r>
      </w:del>
      <w:r w:rsidRPr="00B27AC3">
        <w:rPr>
          <w:rFonts w:ascii="Times New Roman" w:eastAsia="標楷體" w:hAnsi="Times New Roman" w:cs="Times New Roman" w:hint="eastAsia"/>
          <w:rPrChange w:id="217" w:author="Bill Chiu" w:date="2018-10-14T14:10:00Z">
            <w:rPr>
              <w:rFonts w:hint="eastAsia"/>
            </w:rPr>
          </w:rPrChange>
        </w:rPr>
        <w:t>字幕區的任一段字幕，影片會自動跳到該字幕</w:t>
      </w:r>
      <w:ins w:id="218" w:author="Bill Chiu" w:date="2018-10-14T14:05:00Z">
        <w:r w:rsidR="00C620EE" w:rsidRPr="00B27AC3">
          <w:rPr>
            <w:rFonts w:ascii="Times New Roman" w:eastAsia="標楷體" w:hAnsi="Times New Roman" w:cs="Times New Roman" w:hint="eastAsia"/>
            <w:rPrChange w:id="219" w:author="Bill Chiu" w:date="2018-10-14T14:10:00Z">
              <w:rPr>
                <w:rFonts w:hint="eastAsia"/>
              </w:rPr>
            </w:rPrChange>
          </w:rPr>
          <w:t>開始時間並進行播放</w:t>
        </w:r>
      </w:ins>
      <w:r w:rsidRPr="00B27AC3">
        <w:rPr>
          <w:rFonts w:ascii="Times New Roman" w:eastAsia="標楷體" w:hAnsi="Times New Roman" w:cs="Times New Roman" w:hint="eastAsia"/>
          <w:rPrChange w:id="220" w:author="Bill Chiu" w:date="2018-10-14T14:10:00Z">
            <w:rPr>
              <w:rFonts w:hint="eastAsia"/>
            </w:rPr>
          </w:rPrChange>
        </w:rPr>
        <w:t>，並且在該字幕播放完之後暫停。</w:t>
      </w:r>
    </w:p>
    <w:p w:rsidR="00915D1F" w:rsidRPr="00B27AC3" w:rsidRDefault="00915D1F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221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222" w:author="Bill Chiu" w:date="2018-10-14T14:10:00Z">
            <w:rPr>
              <w:rFonts w:hint="eastAsia"/>
            </w:rPr>
          </w:rPrChange>
        </w:rPr>
        <w:t>使用設定將影片速度改變後，上述功能仍然能正確執行。</w:t>
      </w:r>
    </w:p>
    <w:sectPr w:rsidR="00915D1F" w:rsidRPr="00B27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B78A5"/>
    <w:multiLevelType w:val="hybridMultilevel"/>
    <w:tmpl w:val="03EE452E"/>
    <w:lvl w:ilvl="0" w:tplc="813E874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1">
    <w:nsid w:val="611D554D"/>
    <w:multiLevelType w:val="hybridMultilevel"/>
    <w:tmpl w:val="76F2A1BE"/>
    <w:lvl w:ilvl="0" w:tplc="C4243C70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C0A471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3F19D3"/>
    <w:multiLevelType w:val="hybridMultilevel"/>
    <w:tmpl w:val="B2D63CEA"/>
    <w:lvl w:ilvl="0" w:tplc="603429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ll Chiu">
    <w15:presenceInfo w15:providerId="Windows Live" w15:userId="466c871cd7cc7d5f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40"/>
    <w:rsid w:val="0007396F"/>
    <w:rsid w:val="001750B9"/>
    <w:rsid w:val="001B7705"/>
    <w:rsid w:val="003664B3"/>
    <w:rsid w:val="003731D6"/>
    <w:rsid w:val="0044182A"/>
    <w:rsid w:val="007A594F"/>
    <w:rsid w:val="00804C8E"/>
    <w:rsid w:val="008A1370"/>
    <w:rsid w:val="00915D1F"/>
    <w:rsid w:val="00B27AC3"/>
    <w:rsid w:val="00B27F40"/>
    <w:rsid w:val="00C620EE"/>
    <w:rsid w:val="00DF0BF4"/>
    <w:rsid w:val="00E66096"/>
    <w:rsid w:val="00E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F4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731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731D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3731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F4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731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731D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37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759</Characters>
  <Application>Microsoft Office Word</Application>
  <DocSecurity>0</DocSecurity>
  <Lines>6</Lines>
  <Paragraphs>1</Paragraphs>
  <ScaleCrop>false</ScaleCrop>
  <Company>HP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crescendoCat</cp:lastModifiedBy>
  <cp:revision>4</cp:revision>
  <cp:lastPrinted>2018-10-14T15:27:00Z</cp:lastPrinted>
  <dcterms:created xsi:type="dcterms:W3CDTF">2018-10-14T06:49:00Z</dcterms:created>
  <dcterms:modified xsi:type="dcterms:W3CDTF">2018-10-14T15:29:00Z</dcterms:modified>
</cp:coreProperties>
</file>